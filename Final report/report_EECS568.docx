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F56" w:rsidRDefault="001A0F56">
      <w:r>
        <w:t>The whole picture of the technical solution</w:t>
      </w:r>
    </w:p>
    <w:p w:rsidR="001A0F56" w:rsidRPr="00CD6FF5" w:rsidRDefault="001A0F56">
      <w:r>
        <w:t xml:space="preserve">FastSLAM2.0 is used to get the Gaussian Mixture Model. The Gaussian Mixture Model is then converted to a Single Gaussian. </w:t>
      </w:r>
      <w:del w:id="0" w:author="Macheng Shen" w:date="2016-04-17T15:52:00Z">
        <w:r w:rsidRPr="004A62CF" w:rsidDel="001F33EF">
          <w:rPr>
            <w:color w:val="FF0000"/>
            <w:rPrChange w:id="1" w:author="Macheng Shen" w:date="2016-04-17T15:51:00Z">
              <w:rPr/>
            </w:rPrChange>
          </w:rPr>
          <w:delText>Finally using this Single Gaussian Distribution to do the EkfSLAM update and thus finish a cycle of the HybridSLAM.</w:delText>
        </w:r>
        <w:r w:rsidR="00CD6FF5" w:rsidRPr="004A62CF" w:rsidDel="001F33EF">
          <w:rPr>
            <w:color w:val="FF0000"/>
            <w:rPrChange w:id="2" w:author="Macheng Shen" w:date="2016-04-17T15:51:00Z">
              <w:rPr/>
            </w:rPrChange>
          </w:rPr>
          <w:delText xml:space="preserve"> </w:delText>
        </w:r>
      </w:del>
      <w:r w:rsidR="00CD6FF5">
        <w:t>Finally, EKF update is conducted by incorporating the single Gaussian Distribution of the local features to the corresponding features in the global to generate a consistent estimation of the common features.</w:t>
      </w:r>
      <w:r w:rsidR="00152E94">
        <w:t xml:space="preserve"> And a whole cycle of Hybrid-SLAM update is finished.</w:t>
      </w:r>
    </w:p>
    <w:p w:rsidR="001A0F56" w:rsidRDefault="001A0F56"/>
    <w:p w:rsidR="001A0F56" w:rsidRDefault="001A0F56">
      <w:r>
        <w:t>Gaussian Mixture Model from FastSLAM2.0</w:t>
      </w:r>
    </w:p>
    <w:p w:rsidR="001A0F56" w:rsidRDefault="001A0F56">
      <w:r>
        <w:t xml:space="preserve">The </w:t>
      </w:r>
      <w:proofErr w:type="spellStart"/>
      <w:r>
        <w:t>FastSLAM</w:t>
      </w:r>
      <w:proofErr w:type="spellEnd"/>
      <w:r>
        <w:t xml:space="preserve"> algorithm factors distribution </w:t>
      </w:r>
      <w:del w:id="3" w:author="Macheng Shen" w:date="2016-04-17T15:51:00Z">
        <w:r w:rsidDel="00EA66B3">
          <w:delText>is</w:delText>
        </w:r>
      </w:del>
      <w:ins w:id="4" w:author="Macheng Shen" w:date="2016-04-17T15:51:00Z">
        <w:r w:rsidR="00EA66B3">
          <w:t>as</w:t>
        </w:r>
      </w:ins>
      <w:r>
        <w:t>:</w:t>
      </w:r>
    </w:p>
    <w:p w:rsidR="001A0F56" w:rsidRDefault="00C6124C">
      <w:proofErr w:type="gramStart"/>
      <w:r>
        <w:t>F</w:t>
      </w:r>
      <w:r w:rsidR="001A0F56">
        <w:t>ormula</w:t>
      </w:r>
      <w:r>
        <w:t>(</w:t>
      </w:r>
      <w:proofErr w:type="gramEnd"/>
      <w:r>
        <w:t>3)</w:t>
      </w:r>
    </w:p>
    <w:p w:rsidR="00C6124C" w:rsidRDefault="00C6124C">
      <w:r>
        <w:t xml:space="preserve">This factored distribution is represented as a set of </w:t>
      </w:r>
      <w:r w:rsidRPr="00C6124C">
        <w:rPr>
          <w:i/>
        </w:rPr>
        <w:t>P</w:t>
      </w:r>
      <w:r>
        <w:t xml:space="preserve"> samples, which can be represented as:</w:t>
      </w:r>
    </w:p>
    <w:p w:rsidR="00C6124C" w:rsidRDefault="00C6124C">
      <w:proofErr w:type="gramStart"/>
      <w:r>
        <w:t>Formula(</w:t>
      </w:r>
      <w:proofErr w:type="gramEnd"/>
      <w:r>
        <w:t>5)</w:t>
      </w:r>
    </w:p>
    <w:p w:rsidR="00C6124C" w:rsidRDefault="00C6124C">
      <w:r>
        <w:t>Where ……</w:t>
      </w:r>
    </w:p>
    <w:p w:rsidR="00C6124C" w:rsidRDefault="00C6124C"/>
    <w:p w:rsidR="00C6124C" w:rsidRDefault="00C6124C">
      <w:r>
        <w:t>Single Gaussian from Gaussian Mixture Model</w:t>
      </w:r>
    </w:p>
    <w:p w:rsidR="00C6124C" w:rsidRDefault="008A6028">
      <w:r>
        <w:t xml:space="preserve">The parameters of a Single Gaussian, the mean </w:t>
      </w:r>
      <w:proofErr w:type="spellStart"/>
      <w:r>
        <w:t>xt</w:t>
      </w:r>
      <w:proofErr w:type="spellEnd"/>
      <w:r>
        <w:t xml:space="preserve"> and covariance Pt, can be computed from Gaussian Mixture Model b</w:t>
      </w:r>
      <w:r w:rsidR="00C6124C">
        <w:t xml:space="preserve">y using </w:t>
      </w:r>
      <w:r>
        <w:t>formula(6) and (7) known as Moment Matching:</w:t>
      </w:r>
    </w:p>
    <w:p w:rsidR="008A6028" w:rsidRDefault="00044DC1">
      <w:proofErr w:type="gramStart"/>
      <w:r>
        <w:t>Formula(</w:t>
      </w:r>
      <w:proofErr w:type="gramEnd"/>
      <w:r>
        <w:t>6)</w:t>
      </w:r>
    </w:p>
    <w:p w:rsidR="00044DC1" w:rsidRDefault="00044DC1">
      <w:proofErr w:type="gramStart"/>
      <w:r>
        <w:t>Formula(</w:t>
      </w:r>
      <w:proofErr w:type="gramEnd"/>
      <w:r>
        <w:t>7)</w:t>
      </w:r>
    </w:p>
    <w:p w:rsidR="00044DC1" w:rsidRDefault="00044DC1">
      <w:r>
        <w:t>In Equation 7, the first term in the square brackets is the covariance of the particle’s individual map. The second term is from the variation between particle’s maps</w:t>
      </w:r>
      <w:ins w:id="5" w:author="Macheng Shen" w:date="2016-04-17T15:53:00Z">
        <w:r w:rsidR="009F0626">
          <w:t>, which represents cross correlations</w:t>
        </w:r>
      </w:ins>
      <w:r>
        <w:t>.</w:t>
      </w:r>
    </w:p>
    <w:p w:rsidR="00DB369E" w:rsidRDefault="00DB369E"/>
    <w:p w:rsidR="00DB369E" w:rsidRDefault="00DB369E">
      <w:r>
        <w:t>Setting Correspondences form</w:t>
      </w:r>
      <w:ins w:id="6" w:author="Macheng Shen" w:date="2016-04-17T15:54:00Z">
        <w:r w:rsidR="00FD524E">
          <w:t>(from?)</w:t>
        </w:r>
      </w:ins>
      <w:r>
        <w:t xml:space="preserve"> Voting Mechanism </w:t>
      </w:r>
    </w:p>
    <w:p w:rsidR="00DB369E" w:rsidRDefault="00DB369E">
      <w:r>
        <w:t xml:space="preserve">It is necessary to set correspondences for each observation. For a single observation, each particle can make </w:t>
      </w:r>
      <w:ins w:id="7" w:author="Macheng Shen" w:date="2016-04-17T15:56:00Z">
        <w:r w:rsidR="00AB0519">
          <w:t xml:space="preserve">the </w:t>
        </w:r>
      </w:ins>
      <w:r>
        <w:t xml:space="preserve">following </w:t>
      </w:r>
      <w:ins w:id="8" w:author="Macheng Shen" w:date="2016-04-17T15:57:00Z">
        <w:r w:rsidR="00AB0519">
          <w:t>data association</w:t>
        </w:r>
      </w:ins>
      <w:del w:id="9" w:author="Macheng Shen" w:date="2016-04-17T15:57:00Z">
        <w:r w:rsidDel="00AB0519">
          <w:delText>vote</w:delText>
        </w:r>
      </w:del>
      <w:r>
        <w:t xml:space="preserve"> decision</w:t>
      </w:r>
      <w:ins w:id="10" w:author="Macheng Shen" w:date="2016-04-17T15:57:00Z">
        <w:r w:rsidR="00AB0519">
          <w:t>s</w:t>
        </w:r>
      </w:ins>
      <w:r>
        <w:t>:</w:t>
      </w:r>
    </w:p>
    <w:p w:rsidR="00DB369E" w:rsidRDefault="00DB369E">
      <w:r>
        <w:t xml:space="preserve">1. </w:t>
      </w:r>
      <w:del w:id="11" w:author="Macheng Shen" w:date="2016-04-17T15:58:00Z">
        <w:r w:rsidDel="00862B4A">
          <w:delText xml:space="preserve">correspond </w:delText>
        </w:r>
      </w:del>
      <w:ins w:id="12" w:author="Macheng Shen" w:date="2016-04-17T15:58:00Z">
        <w:r w:rsidR="00862B4A">
          <w:t xml:space="preserve">associate </w:t>
        </w:r>
      </w:ins>
      <w:r>
        <w:t>the observation to an existin</w:t>
      </w:r>
      <w:ins w:id="13" w:author="Macheng Shen" w:date="2016-04-17T15:58:00Z">
        <w:r w:rsidR="00862B4A">
          <w:t>g</w:t>
        </w:r>
      </w:ins>
      <w:del w:id="14" w:author="Macheng Shen" w:date="2016-04-17T15:58:00Z">
        <w:r w:rsidDel="00862B4A">
          <w:delText>g map</w:delText>
        </w:r>
      </w:del>
      <w:r>
        <w:t xml:space="preserve"> feature</w:t>
      </w:r>
      <w:ins w:id="15" w:author="Macheng Shen" w:date="2016-04-17T15:58:00Z">
        <w:r w:rsidR="006E1254">
          <w:t xml:space="preserve"> in its individual</w:t>
        </w:r>
        <w:r w:rsidR="00862B4A">
          <w:t xml:space="preserve"> local map</w:t>
        </w:r>
      </w:ins>
      <w:r>
        <w:t>,</w:t>
      </w:r>
    </w:p>
    <w:p w:rsidR="00DB369E" w:rsidDel="00237BD4" w:rsidRDefault="00DB369E">
      <w:pPr>
        <w:rPr>
          <w:del w:id="16" w:author="Macheng Shen" w:date="2016-04-17T15:57:00Z"/>
        </w:rPr>
      </w:pPr>
      <w:del w:id="17" w:author="Macheng Shen" w:date="2016-04-17T15:57:00Z">
        <w:r w:rsidDel="00237BD4">
          <w:delText>2. ignore the observation( see the observation as spurious),</w:delText>
        </w:r>
      </w:del>
    </w:p>
    <w:p w:rsidR="00DB369E" w:rsidRDefault="00862B4A">
      <w:ins w:id="18" w:author="Macheng Shen" w:date="2016-04-17T15:59:00Z">
        <w:r>
          <w:t>2</w:t>
        </w:r>
      </w:ins>
      <w:del w:id="19" w:author="Macheng Shen" w:date="2016-04-17T15:59:00Z">
        <w:r w:rsidR="00DB369E" w:rsidDel="00862B4A">
          <w:delText>3</w:delText>
        </w:r>
      </w:del>
      <w:r w:rsidR="00DB369E">
        <w:t xml:space="preserve">. </w:t>
      </w:r>
      <w:del w:id="20" w:author="Macheng Shen" w:date="2016-04-17T15:59:00Z">
        <w:r w:rsidR="00DB369E" w:rsidDel="00862B4A">
          <w:delText>correspond</w:delText>
        </w:r>
      </w:del>
      <w:ins w:id="21" w:author="Macheng Shen" w:date="2016-04-17T15:59:00Z">
        <w:r>
          <w:t>associate</w:t>
        </w:r>
      </w:ins>
      <w:r w:rsidR="00DB369E">
        <w:t xml:space="preserve"> the observation with a new map feature</w:t>
      </w:r>
      <w:ins w:id="22" w:author="Macheng Shen" w:date="2016-04-17T15:59:00Z">
        <w:r w:rsidR="006E1254">
          <w:t xml:space="preserve"> initialized in its individual</w:t>
        </w:r>
        <w:r>
          <w:t xml:space="preserve"> local map</w:t>
        </w:r>
      </w:ins>
      <w:r w:rsidR="00DB369E">
        <w:t>.</w:t>
      </w:r>
    </w:p>
    <w:p w:rsidR="00DB369E" w:rsidRDefault="00DB369E">
      <w:r>
        <w:t>Each particle votes in prop</w:t>
      </w:r>
      <w:r w:rsidR="006C1A8F">
        <w:t>ortion to its weight. The voting mechanism considers the number of particles and their weights to determine the winner and set it as the correspondence for this single observation. In the end, this voting mechanism forms a consensus about the common set of features</w:t>
      </w:r>
      <w:ins w:id="23" w:author="Macheng Shen" w:date="2016-04-17T16:00:00Z">
        <w:r w:rsidR="00B0769F">
          <w:t xml:space="preserve"> while allowing each particle to ma</w:t>
        </w:r>
        <w:r w:rsidR="006E1254">
          <w:t>ke distinct decisions in its individual</w:t>
        </w:r>
        <w:r w:rsidR="00B0769F">
          <w:t xml:space="preserve"> map</w:t>
        </w:r>
      </w:ins>
      <w:r w:rsidR="006C1A8F">
        <w:t xml:space="preserve">. </w:t>
      </w:r>
    </w:p>
    <w:p w:rsidR="006C1A8F" w:rsidRDefault="006C1A8F"/>
    <w:p w:rsidR="006C1A8F" w:rsidRDefault="006C1A8F">
      <w:r>
        <w:t xml:space="preserve">Forming a Gaussian Given </w:t>
      </w:r>
      <w:proofErr w:type="spellStart"/>
      <w:r>
        <w:t>Correspndences</w:t>
      </w:r>
      <w:proofErr w:type="spellEnd"/>
    </w:p>
    <w:p w:rsidR="001679FE" w:rsidRDefault="001679FE">
      <w:del w:id="24" w:author="Macheng Shen" w:date="2016-04-17T16:02:00Z">
        <w:r w:rsidDel="006E1254">
          <w:delText>Using the correspondences to</w:delText>
        </w:r>
      </w:del>
      <w:ins w:id="25" w:author="Macheng Shen" w:date="2016-04-17T16:02:00Z">
        <w:r w:rsidR="006E1254">
          <w:t>The correspondences are then used to</w:t>
        </w:r>
      </w:ins>
      <w:r>
        <w:t xml:space="preserve"> map the</w:t>
      </w:r>
      <w:r w:rsidR="006C1A8F">
        <w:t xml:space="preserve"> features in each particle’s individual </w:t>
      </w:r>
      <w:r>
        <w:t xml:space="preserve">map to the common set of features. The function xx is used as the reverse mapping: </w:t>
      </w:r>
      <w:proofErr w:type="gramStart"/>
      <w:r>
        <w:t>formula ,where</w:t>
      </w:r>
      <w:proofErr w:type="gramEnd"/>
      <w:r>
        <w:t xml:space="preserve"> ….. Thus each particle can be represented by its weight, mean and covariance. The mean and covariance matrix can be simply written as: </w:t>
      </w:r>
      <w:proofErr w:type="gramStart"/>
      <w:r>
        <w:t>formula</w:t>
      </w:r>
      <w:r w:rsidR="008558D0">
        <w:t>(</w:t>
      </w:r>
      <w:proofErr w:type="gramEnd"/>
      <w:r w:rsidR="008558D0">
        <w:t>9)</w:t>
      </w:r>
      <w:r>
        <w:t>. Thus each particle</w:t>
      </w:r>
      <w:ins w:id="26" w:author="Macheng Shen" w:date="2016-04-17T16:04:00Z">
        <w:r w:rsidR="00354FB6">
          <w:t>’</w:t>
        </w:r>
      </w:ins>
      <w:r>
        <w:t xml:space="preserve">s individual map can be represented by a single multidimensional mean and covariance. </w:t>
      </w:r>
    </w:p>
    <w:p w:rsidR="001679FE" w:rsidRDefault="001679FE">
      <w:r>
        <w:t xml:space="preserve">The difficulties </w:t>
      </w:r>
      <w:del w:id="27" w:author="Macheng Shen" w:date="2016-04-17T16:05:00Z">
        <w:r w:rsidDel="0087488F">
          <w:delText>are the two cases</w:delText>
        </w:r>
      </w:del>
      <w:ins w:id="28" w:author="Macheng Shen" w:date="2016-04-17T16:05:00Z">
        <w:r w:rsidR="0087488F">
          <w:t>occur in two corner cases</w:t>
        </w:r>
      </w:ins>
      <w:r>
        <w:t>. Firstly, a particle’s individual map may contain multiple features correspond</w:t>
      </w:r>
      <w:ins w:id="29" w:author="Macheng Shen" w:date="2016-04-17T16:05:00Z">
        <w:r w:rsidR="0087488F">
          <w:t>ing</w:t>
        </w:r>
      </w:ins>
      <w:r>
        <w:t xml:space="preserve"> to the same feature in the common set. Secondly, a feature in the common set may have no corresponding features in </w:t>
      </w:r>
      <w:ins w:id="30" w:author="Macheng Shen" w:date="2016-04-17T16:05:00Z">
        <w:r w:rsidR="0087488F">
          <w:t>e</w:t>
        </w:r>
      </w:ins>
      <w:r>
        <w:t>a</w:t>
      </w:r>
      <w:ins w:id="31" w:author="Macheng Shen" w:date="2016-04-17T16:05:00Z">
        <w:r w:rsidR="0087488F">
          <w:t>ch</w:t>
        </w:r>
      </w:ins>
      <w:r>
        <w:t xml:space="preserve"> particle’s individual map. For case one, the algorithm simply pick one feature as random to compute the mean and covariance for the corresponding common feature. For case two, the algo</w:t>
      </w:r>
      <w:r w:rsidR="009257A1">
        <w:t xml:space="preserve">rithm ignores </w:t>
      </w:r>
      <w:del w:id="32" w:author="Macheng Shen" w:date="2016-04-17T16:06:00Z">
        <w:r w:rsidR="009257A1" w:rsidDel="0087488F">
          <w:delText>those particles when computing the mean and covariance of that common feature</w:delText>
        </w:r>
      </w:del>
      <w:ins w:id="33" w:author="Macheng Shen" w:date="2016-04-17T16:06:00Z">
        <w:r w:rsidR="0087488F">
          <w:t>that common feature</w:t>
        </w:r>
      </w:ins>
      <w:r w:rsidR="009257A1">
        <w:t xml:space="preserve">. </w:t>
      </w:r>
      <w:r>
        <w:t xml:space="preserve">  </w:t>
      </w:r>
    </w:p>
    <w:p w:rsidR="00E04230" w:rsidRDefault="00E04230"/>
    <w:p w:rsidR="003917CD" w:rsidRDefault="003917CD"/>
    <w:p w:rsidR="003917CD" w:rsidRDefault="003917CD"/>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4D05A0" w:rsidRDefault="004D05A0"/>
    <w:p w:rsidR="00E04230" w:rsidRDefault="00E04230">
      <w:r>
        <w:t>Map Fusion</w:t>
      </w:r>
    </w:p>
    <w:p w:rsidR="00E04230" w:rsidRDefault="00E04230">
      <w:r>
        <w:t xml:space="preserve">During the </w:t>
      </w:r>
      <w:proofErr w:type="spellStart"/>
      <w:r>
        <w:t>HybridSLAM</w:t>
      </w:r>
      <w:proofErr w:type="spellEnd"/>
      <w:r>
        <w:t xml:space="preserve"> process, the filter consists of two maps, </w:t>
      </w:r>
      <w:ins w:id="34" w:author="Macheng Shen" w:date="2016-04-17T16:08:00Z">
        <w:r w:rsidR="00AD0CB0">
          <w:t xml:space="preserve">the </w:t>
        </w:r>
      </w:ins>
      <w:r>
        <w:t xml:space="preserve">Gaussian global map and the Gaussian local map. By fusing the local map to </w:t>
      </w:r>
      <w:ins w:id="35" w:author="Macheng Shen" w:date="2016-04-17T16:08:00Z">
        <w:r w:rsidR="00AD0CB0">
          <w:t xml:space="preserve">the </w:t>
        </w:r>
      </w:ins>
      <w:r>
        <w:t xml:space="preserve">global map periodically, the required number of particles </w:t>
      </w:r>
      <w:ins w:id="36" w:author="Macheng Shen" w:date="2016-04-17T16:08:00Z">
        <w:r w:rsidR="00AD0CB0">
          <w:t>can be reduced compared with pure FAST-SLAM</w:t>
        </w:r>
      </w:ins>
      <w:del w:id="37" w:author="Macheng Shen" w:date="2016-04-17T16:08:00Z">
        <w:r w:rsidDel="00AD0CB0">
          <w:delText>decreases</w:delText>
        </w:r>
      </w:del>
      <w:r>
        <w:t xml:space="preserve">. </w:t>
      </w:r>
      <w:ins w:id="38" w:author="Macheng Shen" w:date="2016-04-17T16:09:00Z">
        <w:r w:rsidR="003D0894">
          <w:t>The f</w:t>
        </w:r>
      </w:ins>
      <w:del w:id="39" w:author="Macheng Shen" w:date="2016-04-17T16:09:00Z">
        <w:r w:rsidDel="003D0894">
          <w:delText>F</w:delText>
        </w:r>
      </w:del>
      <w:r>
        <w:t xml:space="preserve">ilter takes two steps to do </w:t>
      </w:r>
      <w:ins w:id="40" w:author="Macheng Shen" w:date="2016-04-17T16:09:00Z">
        <w:r w:rsidR="005D7316">
          <w:t xml:space="preserve">the </w:t>
        </w:r>
      </w:ins>
      <w:r>
        <w:t>Map Fusion:</w:t>
      </w:r>
    </w:p>
    <w:p w:rsidR="00E04230" w:rsidRDefault="00E04230">
      <w:r>
        <w:t>1. Initialize the local features in the global map.</w:t>
      </w:r>
    </w:p>
    <w:p w:rsidR="00E04230" w:rsidRDefault="00E04230">
      <w:r>
        <w:t>2. Features are associated and fused.</w:t>
      </w:r>
    </w:p>
    <w:p w:rsidR="003917CD" w:rsidRDefault="003917CD">
      <w:r>
        <w:t>The initialization step requires initializ</w:t>
      </w:r>
      <w:ins w:id="41" w:author="Macheng Shen" w:date="2016-04-17T16:11:00Z">
        <w:r w:rsidR="001507D5">
          <w:t>ation of</w:t>
        </w:r>
      </w:ins>
      <w:del w:id="42" w:author="Macheng Shen" w:date="2016-04-17T16:11:00Z">
        <w:r w:rsidDel="001507D5">
          <w:delText>e</w:delText>
        </w:r>
      </w:del>
      <w:r>
        <w:t xml:space="preserve"> both the local features and the robot pose</w:t>
      </w:r>
      <w:ins w:id="43" w:author="Macheng Shen" w:date="2016-04-17T16:11:00Z">
        <w:r w:rsidR="001507D5">
          <w:t xml:space="preserve"> because the robot pose in the local map is obviously different from that in the global map during local map initialization</w:t>
        </w:r>
      </w:ins>
      <w:r>
        <w:t xml:space="preserve">. The </w:t>
      </w:r>
      <w:del w:id="44" w:author="Macheng Shen" w:date="2016-04-17T16:12:00Z">
        <w:r w:rsidDel="00126F87">
          <w:delText xml:space="preserve">state </w:delText>
        </w:r>
      </w:del>
      <w:ins w:id="45" w:author="Macheng Shen" w:date="2016-04-17T16:12:00Z">
        <w:r w:rsidR="00126F87">
          <w:t xml:space="preserve">mean </w:t>
        </w:r>
      </w:ins>
      <w:r>
        <w:t>and covariance are computing as follows:</w:t>
      </w:r>
    </w:p>
    <w:p w:rsidR="003917CD" w:rsidRDefault="002C2C2F">
      <w:r>
        <w:t xml:space="preserve">Formula </w:t>
      </w:r>
    </w:p>
    <w:p w:rsidR="002C2C2F" w:rsidRDefault="002C2C2F">
      <w:r>
        <w:t>Formula</w:t>
      </w:r>
    </w:p>
    <w:p w:rsidR="002C2C2F" w:rsidRDefault="002C2C2F">
      <w:r>
        <w:t>Where</w:t>
      </w:r>
      <w:r w:rsidR="005241C7">
        <w:t xml:space="preserve"> </w:t>
      </w:r>
      <w:proofErr w:type="spellStart"/>
      <w:r w:rsidR="005241C7">
        <w:t>x-</w:t>
      </w:r>
      <w:proofErr w:type="gramStart"/>
      <w:r w:rsidR="005241C7">
        <w:t>,x</w:t>
      </w:r>
      <w:proofErr w:type="gramEnd"/>
      <w:r>
        <w:t>+,P-,P</w:t>
      </w:r>
      <w:proofErr w:type="spellEnd"/>
      <w:r>
        <w:t xml:space="preserve">+ represents the mean and covariance of the global map before and after fusion, </w:t>
      </w:r>
      <w:proofErr w:type="spellStart"/>
      <w:r>
        <w:t>xL</w:t>
      </w:r>
      <w:proofErr w:type="spellEnd"/>
      <w:r>
        <w:t xml:space="preserve"> and PL represents the mean and covariance of the local map, and g(x-,</w:t>
      </w:r>
      <w:proofErr w:type="spellStart"/>
      <w:r>
        <w:t>xL</w:t>
      </w:r>
      <w:proofErr w:type="spellEnd"/>
      <w:r>
        <w:t xml:space="preserve">) </w:t>
      </w:r>
      <w:r w:rsidR="005241C7">
        <w:t xml:space="preserve"> (formula) </w:t>
      </w:r>
      <w:r>
        <w:t>transform the local map into the global coordinates by using the Head-to-Tail[5]</w:t>
      </w:r>
      <w:r w:rsidR="005241C7">
        <w:t xml:space="preserve"> and x-: the robot’s global pose at the time of the previous fusion.</w:t>
      </w:r>
    </w:p>
    <w:p w:rsidR="005241C7" w:rsidRDefault="005241C7">
      <w:r>
        <w:t>The association step:</w:t>
      </w:r>
    </w:p>
    <w:p w:rsidR="005241C7" w:rsidRDefault="005241C7">
      <w:r>
        <w:t>Word</w:t>
      </w:r>
    </w:p>
    <w:p w:rsidR="005241C7" w:rsidRDefault="005241C7">
      <w:r>
        <w:t>Word</w:t>
      </w:r>
    </w:p>
    <w:p w:rsidR="005241C7" w:rsidRDefault="005241C7">
      <w:r>
        <w:t>Formula (many)</w:t>
      </w:r>
    </w:p>
    <w:p w:rsidR="005241C7" w:rsidRDefault="005241C7"/>
    <w:p w:rsidR="005241C7" w:rsidRDefault="005241C7"/>
    <w:p w:rsidR="005241C7" w:rsidRDefault="005241C7"/>
    <w:p w:rsidR="005241C7" w:rsidRDefault="005241C7"/>
    <w:p w:rsidR="005241C7" w:rsidRDefault="005241C7">
      <w:r>
        <w:t>[5</w:t>
      </w:r>
      <w:proofErr w:type="gramStart"/>
      <w:r>
        <w:t>]</w:t>
      </w:r>
      <w:proofErr w:type="spellStart"/>
      <w:r>
        <w:t>smith,Self,and</w:t>
      </w:r>
      <w:proofErr w:type="spellEnd"/>
      <w:proofErr w:type="gramEnd"/>
      <w:r>
        <w:t xml:space="preserve"> </w:t>
      </w:r>
      <w:proofErr w:type="spellStart"/>
      <w:r>
        <w:t>cheesemen</w:t>
      </w:r>
      <w:proofErr w:type="spellEnd"/>
    </w:p>
    <w:p w:rsidR="00E04230" w:rsidRDefault="003917CD">
      <w:r>
        <w:t xml:space="preserve"> </w:t>
      </w:r>
    </w:p>
    <w:p w:rsidR="001A0F56" w:rsidRDefault="001A0F56"/>
    <w:p w:rsidR="001A0F56" w:rsidRDefault="001A0F56"/>
    <w:p w:rsidR="00C40FDF" w:rsidRDefault="00C40FDF" w:rsidP="00C40FDF">
      <w:proofErr w:type="gramStart"/>
      <w:r>
        <w:t>y</w:t>
      </w:r>
      <w:proofErr w:type="gramEnd"/>
      <w:r>
        <w:t>^{+}=\begin{</w:t>
      </w:r>
      <w:proofErr w:type="spellStart"/>
      <w:r>
        <w:t>bmatrix</w:t>
      </w:r>
      <w:proofErr w:type="spellEnd"/>
      <w:r>
        <w:t>}</w:t>
      </w:r>
    </w:p>
    <w:p w:rsidR="00C40FDF" w:rsidRDefault="00C40FDF" w:rsidP="00C40FDF">
      <w:proofErr w:type="gramStart"/>
      <w:r>
        <w:t>y</w:t>
      </w:r>
      <w:proofErr w:type="gramEnd"/>
      <w:r>
        <w:t xml:space="preserve">^{-}\\ </w:t>
      </w:r>
    </w:p>
    <w:p w:rsidR="00C40FDF" w:rsidRDefault="00C40FDF" w:rsidP="00C40FDF">
      <w:proofErr w:type="gramStart"/>
      <w:r>
        <w:lastRenderedPageBreak/>
        <w:t>g(</w:t>
      </w:r>
      <w:proofErr w:type="gramEnd"/>
      <w:r>
        <w:t>x^{-},x_{L})</w:t>
      </w:r>
    </w:p>
    <w:p w:rsidR="00C40FDF" w:rsidRDefault="00C40FDF" w:rsidP="00C40FDF">
      <w:r>
        <w:t>\end{</w:t>
      </w:r>
      <w:proofErr w:type="spellStart"/>
      <w:r>
        <w:t>bmatrix</w:t>
      </w:r>
      <w:proofErr w:type="spellEnd"/>
      <w:r>
        <w:t>}</w:t>
      </w:r>
    </w:p>
    <w:p w:rsidR="00C40FDF" w:rsidRDefault="00C40FDF" w:rsidP="00C40FDF"/>
    <w:p w:rsidR="00C40FDF" w:rsidRDefault="00C40FDF" w:rsidP="00C40FDF">
      <w:r>
        <w:t>P</w:t>
      </w:r>
      <w:proofErr w:type="gramStart"/>
      <w:r>
        <w:t>^{</w:t>
      </w:r>
      <w:proofErr w:type="gramEnd"/>
      <w:r>
        <w:t>+}=\begin{</w:t>
      </w:r>
      <w:proofErr w:type="spellStart"/>
      <w:r>
        <w:t>bmatrix</w:t>
      </w:r>
      <w:proofErr w:type="spellEnd"/>
      <w:r>
        <w:t>}</w:t>
      </w:r>
    </w:p>
    <w:p w:rsidR="00C40FDF" w:rsidRDefault="00C40FDF" w:rsidP="00C40FDF">
      <w:r>
        <w:t>P_{xx}^{-} &amp; P_{</w:t>
      </w:r>
      <w:proofErr w:type="spellStart"/>
      <w:r>
        <w:t>xm</w:t>
      </w:r>
      <w:proofErr w:type="spellEnd"/>
      <w:r>
        <w:t>}^{-} &amp; P_{xx}^{-}^{T}\</w:t>
      </w:r>
      <w:proofErr w:type="spellStart"/>
      <w:r>
        <w:t>bigtriangledown</w:t>
      </w:r>
      <w:proofErr w:type="spellEnd"/>
      <w:r>
        <w:t xml:space="preserve"> _{</w:t>
      </w:r>
      <w:proofErr w:type="spellStart"/>
      <w:r>
        <w:t>xg</w:t>
      </w:r>
      <w:proofErr w:type="spellEnd"/>
      <w:r>
        <w:t xml:space="preserve">}^{T} \\ </w:t>
      </w:r>
    </w:p>
    <w:p w:rsidR="00C40FDF" w:rsidRDefault="00C40FDF" w:rsidP="00C40FDF">
      <w:r>
        <w:t>P_{</w:t>
      </w:r>
      <w:proofErr w:type="spellStart"/>
      <w:r>
        <w:t>xm</w:t>
      </w:r>
      <w:proofErr w:type="spellEnd"/>
      <w:r>
        <w:t>}^{-} &amp; P_{mm}^{-} &amp; P_{</w:t>
      </w:r>
      <w:proofErr w:type="spellStart"/>
      <w:r>
        <w:t>xm</w:t>
      </w:r>
      <w:proofErr w:type="spellEnd"/>
      <w:r>
        <w:t>}^{-}^{T}\</w:t>
      </w:r>
      <w:proofErr w:type="spellStart"/>
      <w:r>
        <w:t>bigtriangledown</w:t>
      </w:r>
      <w:proofErr w:type="spellEnd"/>
      <w:r>
        <w:t xml:space="preserve"> _{</w:t>
      </w:r>
      <w:proofErr w:type="spellStart"/>
      <w:r>
        <w:t>xg</w:t>
      </w:r>
      <w:proofErr w:type="spellEnd"/>
      <w:r>
        <w:t xml:space="preserve">}^{T}\\ </w:t>
      </w:r>
    </w:p>
    <w:p w:rsidR="00C40FDF" w:rsidRDefault="00C40FDF" w:rsidP="00C40FDF">
      <w:r>
        <w:t>\</w:t>
      </w:r>
      <w:proofErr w:type="spellStart"/>
      <w:r>
        <w:t>bigtriangledown</w:t>
      </w:r>
      <w:proofErr w:type="spellEnd"/>
      <w:r>
        <w:t xml:space="preserve"> _{</w:t>
      </w:r>
      <w:proofErr w:type="spellStart"/>
      <w:r>
        <w:t>xg</w:t>
      </w:r>
      <w:proofErr w:type="spellEnd"/>
      <w:r>
        <w:t>}P_{xx}^{-} &amp; \</w:t>
      </w:r>
      <w:proofErr w:type="spellStart"/>
      <w:r>
        <w:t>bigtriangledown</w:t>
      </w:r>
      <w:proofErr w:type="spellEnd"/>
      <w:r>
        <w:t xml:space="preserve"> _{</w:t>
      </w:r>
      <w:proofErr w:type="spellStart"/>
      <w:r>
        <w:t>xg</w:t>
      </w:r>
      <w:proofErr w:type="spellEnd"/>
      <w:r>
        <w:t>}P_{</w:t>
      </w:r>
      <w:proofErr w:type="spellStart"/>
      <w:r>
        <w:t>xm</w:t>
      </w:r>
      <w:proofErr w:type="spellEnd"/>
      <w:r>
        <w:t>}^{-} &amp; \</w:t>
      </w:r>
      <w:proofErr w:type="spellStart"/>
      <w:r>
        <w:t>bigtriangledown</w:t>
      </w:r>
      <w:proofErr w:type="spellEnd"/>
      <w:r>
        <w:t xml:space="preserve"> _{</w:t>
      </w:r>
      <w:proofErr w:type="spellStart"/>
      <w:r>
        <w:t>xg</w:t>
      </w:r>
      <w:proofErr w:type="spellEnd"/>
      <w:r>
        <w:t>}P_{xx}^{-}\</w:t>
      </w:r>
      <w:proofErr w:type="spellStart"/>
      <w:r>
        <w:t>bigtriangledown</w:t>
      </w:r>
      <w:proofErr w:type="spellEnd"/>
      <w:r>
        <w:t xml:space="preserve"> _{</w:t>
      </w:r>
      <w:proofErr w:type="spellStart"/>
      <w:r>
        <w:t>xg</w:t>
      </w:r>
      <w:proofErr w:type="spellEnd"/>
      <w:r>
        <w:t>}^{T}+\</w:t>
      </w:r>
      <w:proofErr w:type="spellStart"/>
      <w:r>
        <w:t>bigtriangledown</w:t>
      </w:r>
      <w:proofErr w:type="spellEnd"/>
      <w:r>
        <w:t xml:space="preserve"> _{</w:t>
      </w:r>
      <w:proofErr w:type="spellStart"/>
      <w:r>
        <w:t>zg</w:t>
      </w:r>
      <w:proofErr w:type="spellEnd"/>
      <w:r>
        <w:t>}P_{L}^{-}\</w:t>
      </w:r>
      <w:proofErr w:type="spellStart"/>
      <w:r>
        <w:t>bigtriangledown</w:t>
      </w:r>
      <w:proofErr w:type="spellEnd"/>
      <w:r>
        <w:t xml:space="preserve"> _{</w:t>
      </w:r>
      <w:proofErr w:type="spellStart"/>
      <w:r>
        <w:t>zg</w:t>
      </w:r>
      <w:proofErr w:type="spellEnd"/>
      <w:r>
        <w:t>}^{T}</w:t>
      </w:r>
    </w:p>
    <w:p w:rsidR="00C40FDF" w:rsidRDefault="00C40FDF" w:rsidP="00C40FDF">
      <w:r>
        <w:t>\end{</w:t>
      </w:r>
      <w:proofErr w:type="spellStart"/>
      <w:r>
        <w:t>bmatrix</w:t>
      </w:r>
      <w:proofErr w:type="spellEnd"/>
      <w:r>
        <w:t>}</w:t>
      </w:r>
    </w:p>
    <w:p w:rsidR="00C40FDF" w:rsidRDefault="00C40FDF" w:rsidP="00C40FDF"/>
    <w:p w:rsidR="00C40FDF" w:rsidRDefault="00C40FDF" w:rsidP="00C40FDF">
      <w:proofErr w:type="gramStart"/>
      <w:r>
        <w:t>g(</w:t>
      </w:r>
      <w:proofErr w:type="gramEnd"/>
      <w:r>
        <w:t>x^{-},x_{L})</w:t>
      </w:r>
    </w:p>
    <w:p w:rsidR="00C40FDF" w:rsidRPr="00787DC5" w:rsidRDefault="00787DC5">
      <w:pPr>
        <w:autoSpaceDE w:val="0"/>
        <w:autoSpaceDN w:val="0"/>
        <w:adjustRightInd w:val="0"/>
        <w:spacing w:after="0" w:line="240" w:lineRule="auto"/>
        <w:rPr>
          <w:rFonts w:ascii="CMR10" w:hAnsi="CMR10" w:cs="CMR10"/>
          <w:sz w:val="20"/>
          <w:szCs w:val="20"/>
          <w:rPrChange w:id="46" w:author="Macheng Shen" w:date="2016-04-17T16:17:00Z">
            <w:rPr/>
          </w:rPrChange>
        </w:rPr>
        <w:pPrChange w:id="47" w:author="Macheng Shen" w:date="2016-04-17T16:17:00Z">
          <w:pPr/>
        </w:pPrChange>
      </w:pPr>
      <w:ins w:id="48" w:author="Macheng Shen" w:date="2016-04-17T16:17:00Z">
        <w:r>
          <w:rPr>
            <w:rFonts w:ascii="CMR10" w:hAnsi="CMR10" w:cs="CMR10"/>
            <w:sz w:val="20"/>
            <w:szCs w:val="20"/>
          </w:rPr>
          <w:t xml:space="preserve">The condition that features </w:t>
        </w:r>
        <w:proofErr w:type="spellStart"/>
        <w:r>
          <w:rPr>
            <w:rFonts w:ascii="CMMI10" w:hAnsi="CMMI10" w:cs="CMMI10"/>
            <w:i/>
            <w:iCs/>
            <w:sz w:val="20"/>
            <w:szCs w:val="20"/>
          </w:rPr>
          <w:t>E</w:t>
        </w:r>
        <w:r>
          <w:rPr>
            <w:rFonts w:ascii="CMMI7" w:hAnsi="CMMI7" w:cs="CMMI7"/>
            <w:i/>
            <w:iCs/>
            <w:sz w:val="14"/>
            <w:szCs w:val="14"/>
          </w:rPr>
          <w:t>i</w:t>
        </w:r>
      </w:ins>
      <w:proofErr w:type="spellEnd"/>
      <w:ins w:id="49" w:author="Macheng Shen" w:date="2016-04-17T16:18:00Z">
        <w:r>
          <w:rPr>
            <w:rFonts w:ascii="CMMI7" w:hAnsi="CMMI7" w:cs="CMMI7"/>
            <w:i/>
            <w:iCs/>
            <w:sz w:val="14"/>
            <w:szCs w:val="14"/>
          </w:rPr>
          <w:t xml:space="preserve"> </w:t>
        </w:r>
      </w:ins>
      <w:ins w:id="50" w:author="Macheng Shen" w:date="2016-04-17T16:17:00Z">
        <w:r>
          <w:rPr>
            <w:rFonts w:ascii="CMR10" w:hAnsi="CMR10" w:cs="CMR10"/>
            <w:sz w:val="20"/>
            <w:szCs w:val="20"/>
          </w:rPr>
          <w:t xml:space="preserve">from the </w:t>
        </w:r>
        <w:proofErr w:type="spellStart"/>
        <w:r>
          <w:rPr>
            <w:rFonts w:ascii="CMR10" w:hAnsi="CMR10" w:cs="CMR10"/>
            <w:sz w:val="20"/>
            <w:szCs w:val="20"/>
          </w:rPr>
          <w:t>loacal</w:t>
        </w:r>
        <w:proofErr w:type="spellEnd"/>
        <w:r>
          <w:rPr>
            <w:rFonts w:ascii="CMR10" w:hAnsi="CMR10" w:cs="CMR10"/>
            <w:sz w:val="20"/>
            <w:szCs w:val="20"/>
          </w:rPr>
          <w:t xml:space="preserve"> map</w:t>
        </w:r>
      </w:ins>
      <w:ins w:id="51" w:author="Macheng Shen" w:date="2016-04-17T16:19:00Z">
        <w:r>
          <w:rPr>
            <w:rFonts w:ascii="CMR10" w:hAnsi="CMR10" w:cs="CMR10"/>
            <w:sz w:val="20"/>
            <w:szCs w:val="20"/>
          </w:rPr>
          <w:t xml:space="preserve"> a</w:t>
        </w:r>
      </w:ins>
      <w:ins w:id="52" w:author="Macheng Shen" w:date="2016-04-17T16:17:00Z">
        <w:r>
          <w:rPr>
            <w:rFonts w:ascii="CMR10" w:hAnsi="CMR10" w:cs="CMR10"/>
            <w:sz w:val="20"/>
            <w:szCs w:val="20"/>
          </w:rPr>
          <w:t xml:space="preserve">nd </w:t>
        </w:r>
        <w:proofErr w:type="spellStart"/>
        <w:r>
          <w:rPr>
            <w:rFonts w:ascii="CMMI10" w:hAnsi="CMMI10" w:cs="CMMI10"/>
            <w:i/>
            <w:iCs/>
            <w:sz w:val="20"/>
            <w:szCs w:val="20"/>
          </w:rPr>
          <w:t>F</w:t>
        </w:r>
        <w:r>
          <w:rPr>
            <w:rFonts w:ascii="CMMI7" w:hAnsi="CMMI7" w:cs="CMMI7"/>
            <w:i/>
            <w:iCs/>
            <w:sz w:val="14"/>
            <w:szCs w:val="14"/>
          </w:rPr>
          <w:t>j</w:t>
        </w:r>
        <w:r>
          <w:rPr>
            <w:rFonts w:ascii="CMMI5" w:hAnsi="CMMI5" w:cs="CMMI5"/>
            <w:i/>
            <w:iCs/>
            <w:sz w:val="10"/>
            <w:szCs w:val="10"/>
          </w:rPr>
          <w:t>i</w:t>
        </w:r>
        <w:proofErr w:type="spellEnd"/>
        <w:r>
          <w:rPr>
            <w:rFonts w:ascii="CMR10" w:hAnsi="CMR10" w:cs="CMR10"/>
            <w:sz w:val="20"/>
            <w:szCs w:val="20"/>
          </w:rPr>
          <w:t xml:space="preserve"> from</w:t>
        </w:r>
      </w:ins>
      <w:ins w:id="53" w:author="Macheng Shen" w:date="2016-04-17T16:19:00Z">
        <w:r>
          <w:rPr>
            <w:rFonts w:ascii="CMR10" w:hAnsi="CMR10" w:cs="CMR10"/>
            <w:sz w:val="20"/>
            <w:szCs w:val="20"/>
          </w:rPr>
          <w:t xml:space="preserve"> the global map c</w:t>
        </w:r>
      </w:ins>
      <w:ins w:id="54" w:author="Macheng Shen" w:date="2016-04-17T16:17:00Z">
        <w:r>
          <w:rPr>
            <w:rFonts w:ascii="CMR10" w:hAnsi="CMR10" w:cs="CMR10"/>
            <w:sz w:val="20"/>
            <w:szCs w:val="20"/>
          </w:rPr>
          <w:t>oincide can be expressed using an ideal measurement equation which does not consider noise</w:t>
        </w:r>
      </w:ins>
      <w:ins w:id="55" w:author="Macheng Shen" w:date="2016-04-17T16:20:00Z">
        <w:r w:rsidR="0078248F">
          <w:rPr>
            <w:rFonts w:ascii="CMR10" w:hAnsi="CMR10" w:cs="CMR10"/>
            <w:sz w:val="20"/>
            <w:szCs w:val="20"/>
          </w:rPr>
          <w:t>. This is taken as the difference of the coordinates in the global map.</w:t>
        </w:r>
      </w:ins>
    </w:p>
    <w:p w:rsidR="00C40FDF" w:rsidRDefault="00C40FDF" w:rsidP="00C40FDF">
      <w:r>
        <w:t>z</w:t>
      </w:r>
      <w:proofErr w:type="gramStart"/>
      <w:r>
        <w:t>_{</w:t>
      </w:r>
      <w:proofErr w:type="spellStart"/>
      <w:proofErr w:type="gramEnd"/>
      <w:r>
        <w:t>i</w:t>
      </w:r>
      <w:proofErr w:type="spellEnd"/>
      <w:r>
        <w:t>}=h_{</w:t>
      </w:r>
      <w:proofErr w:type="spellStart"/>
      <w:r>
        <w:t>ij</w:t>
      </w:r>
      <w:proofErr w:type="spellEnd"/>
      <w:r>
        <w:t>_{</w:t>
      </w:r>
      <w:proofErr w:type="spellStart"/>
      <w:r>
        <w:t>i</w:t>
      </w:r>
      <w:proofErr w:type="spellEnd"/>
      <w:r>
        <w:t>}}(x)=0</w:t>
      </w:r>
    </w:p>
    <w:p w:rsidR="00C40FDF" w:rsidRDefault="0078248F" w:rsidP="00C40FDF">
      <w:ins w:id="56" w:author="Macheng Shen" w:date="2016-04-17T16:22:00Z">
        <w:r>
          <w:t>The measurement equation can be expanded around the mean, which is actually precise here because the measurement function is linear.</w:t>
        </w:r>
      </w:ins>
    </w:p>
    <w:p w:rsidR="00C40FDF" w:rsidRDefault="00C40FDF" w:rsidP="00C40FDF">
      <w:r>
        <w:t>h_{</w:t>
      </w:r>
      <w:proofErr w:type="spellStart"/>
      <w:r>
        <w:t>ij</w:t>
      </w:r>
      <w:proofErr w:type="spellEnd"/>
      <w:r>
        <w:t>_{</w:t>
      </w:r>
      <w:proofErr w:type="spellStart"/>
      <w:r>
        <w:t>i</w:t>
      </w:r>
      <w:proofErr w:type="spellEnd"/>
      <w:r>
        <w:t>}}(x)\</w:t>
      </w:r>
      <w:proofErr w:type="spellStart"/>
      <w:r>
        <w:t>simeq</w:t>
      </w:r>
      <w:proofErr w:type="spellEnd"/>
      <w:r>
        <w:t xml:space="preserve"> h_{</w:t>
      </w:r>
      <w:proofErr w:type="spellStart"/>
      <w:r>
        <w:t>ij</w:t>
      </w:r>
      <w:proofErr w:type="spellEnd"/>
      <w:r>
        <w:t>_{</w:t>
      </w:r>
      <w:proofErr w:type="spellStart"/>
      <w:r>
        <w:t>i</w:t>
      </w:r>
      <w:proofErr w:type="spellEnd"/>
      <w:r>
        <w:t>}}(\hat{x})+H_{</w:t>
      </w:r>
      <w:proofErr w:type="spellStart"/>
      <w:r>
        <w:t>ij</w:t>
      </w:r>
      <w:proofErr w:type="spellEnd"/>
      <w:r>
        <w:t>_{</w:t>
      </w:r>
      <w:proofErr w:type="spellStart"/>
      <w:r>
        <w:t>i</w:t>
      </w:r>
      <w:proofErr w:type="spellEnd"/>
      <w:r>
        <w:t>}}(x-\hat{x})</w:t>
      </w:r>
    </w:p>
    <w:p w:rsidR="00C40FDF" w:rsidRDefault="00D639EE" w:rsidP="00C40FDF">
      <w:ins w:id="57" w:author="Macheng Shen" w:date="2016-04-17T16:22:00Z">
        <w:r>
          <w:t xml:space="preserve">with </w:t>
        </w:r>
      </w:ins>
    </w:p>
    <w:p w:rsidR="00C40FDF" w:rsidRDefault="00C40FDF" w:rsidP="00C40FDF">
      <w:r>
        <w:t>H_{ij_{i}}={\partial}h_{ij_{i}}/{\partial}x|_{\hat{x}}=\begin{bmatrix}</w:t>
      </w:r>
    </w:p>
    <w:p w:rsidR="00C40FDF" w:rsidRDefault="00C40FDF" w:rsidP="00C40FDF">
      <w:r>
        <w:t>0 &amp; ... &amp; H_{</w:t>
      </w:r>
      <w:proofErr w:type="spellStart"/>
      <w:r>
        <w:t>Fj</w:t>
      </w:r>
      <w:proofErr w:type="spellEnd"/>
      <w:r>
        <w:t>_{</w:t>
      </w:r>
      <w:proofErr w:type="spellStart"/>
      <w:r>
        <w:t>i</w:t>
      </w:r>
      <w:proofErr w:type="spellEnd"/>
      <w:r>
        <w:t>}} &amp; ... &amp; H_{</w:t>
      </w:r>
      <w:proofErr w:type="spellStart"/>
      <w:r>
        <w:t>Ej</w:t>
      </w:r>
      <w:proofErr w:type="spellEnd"/>
      <w:r>
        <w:t>_{</w:t>
      </w:r>
      <w:proofErr w:type="spellStart"/>
      <w:r>
        <w:t>i</w:t>
      </w:r>
      <w:proofErr w:type="spellEnd"/>
      <w:r>
        <w:t xml:space="preserve">}} &amp; ... &amp; 0 </w:t>
      </w:r>
    </w:p>
    <w:p w:rsidR="00C40FDF" w:rsidRDefault="00C40FDF" w:rsidP="00C40FDF">
      <w:r>
        <w:t>\end{</w:t>
      </w:r>
      <w:proofErr w:type="spellStart"/>
      <w:r>
        <w:t>bmatrix</w:t>
      </w:r>
      <w:proofErr w:type="spellEnd"/>
      <w:r>
        <w:t>}</w:t>
      </w:r>
    </w:p>
    <w:p w:rsidR="00C40FDF" w:rsidRDefault="00C40FDF" w:rsidP="00C40FDF"/>
    <w:p w:rsidR="00C40FDF" w:rsidRDefault="00C40FDF" w:rsidP="00C40FDF">
      <w:r>
        <w:t>H_{</w:t>
      </w:r>
      <w:proofErr w:type="spellStart"/>
      <w:r>
        <w:t>Fj</w:t>
      </w:r>
      <w:proofErr w:type="spellEnd"/>
      <w:r>
        <w:t>_{</w:t>
      </w:r>
      <w:proofErr w:type="spellStart"/>
      <w:r>
        <w:t>i</w:t>
      </w:r>
      <w:proofErr w:type="spellEnd"/>
      <w:r>
        <w:t>}}={\partial}h_{</w:t>
      </w:r>
      <w:proofErr w:type="spellStart"/>
      <w:r>
        <w:t>ij</w:t>
      </w:r>
      <w:proofErr w:type="spellEnd"/>
      <w:r>
        <w:t>_{</w:t>
      </w:r>
      <w:proofErr w:type="spellStart"/>
      <w:r>
        <w:t>i</w:t>
      </w:r>
      <w:proofErr w:type="spellEnd"/>
      <w:r>
        <w:t>}}/{\partial}x_{</w:t>
      </w:r>
      <w:proofErr w:type="spellStart"/>
      <w:r>
        <w:t>Fj</w:t>
      </w:r>
      <w:proofErr w:type="spellEnd"/>
      <w:r>
        <w:t>_{</w:t>
      </w:r>
      <w:proofErr w:type="spellStart"/>
      <w:r>
        <w:t>i</w:t>
      </w:r>
      <w:proofErr w:type="spellEnd"/>
      <w:r>
        <w:t>}}|_{\hat{x}}</w:t>
      </w:r>
    </w:p>
    <w:p w:rsidR="00C40FDF" w:rsidRDefault="00C40FDF" w:rsidP="00C40FDF"/>
    <w:p w:rsidR="00C40FDF" w:rsidRDefault="00C40FDF" w:rsidP="00C40FDF">
      <w:r>
        <w:t>H_{</w:t>
      </w:r>
      <w:proofErr w:type="spellStart"/>
      <w:r>
        <w:t>Ej</w:t>
      </w:r>
      <w:proofErr w:type="spellEnd"/>
      <w:r>
        <w:t>_{</w:t>
      </w:r>
      <w:proofErr w:type="spellStart"/>
      <w:r>
        <w:t>i</w:t>
      </w:r>
      <w:proofErr w:type="spellEnd"/>
      <w:r>
        <w:t>}}={\partial}h_{</w:t>
      </w:r>
      <w:proofErr w:type="spellStart"/>
      <w:r>
        <w:t>ij</w:t>
      </w:r>
      <w:proofErr w:type="spellEnd"/>
      <w:r>
        <w:t>_{</w:t>
      </w:r>
      <w:proofErr w:type="spellStart"/>
      <w:r>
        <w:t>i</w:t>
      </w:r>
      <w:proofErr w:type="spellEnd"/>
      <w:r>
        <w:t>}}/{\partial}x_{</w:t>
      </w:r>
      <w:proofErr w:type="spellStart"/>
      <w:r>
        <w:t>Ej</w:t>
      </w:r>
      <w:proofErr w:type="spellEnd"/>
      <w:r>
        <w:t>_{</w:t>
      </w:r>
      <w:proofErr w:type="spellStart"/>
      <w:r>
        <w:t>i</w:t>
      </w:r>
      <w:proofErr w:type="spellEnd"/>
      <w:r>
        <w:t>}}|_{\hat{x}}</w:t>
      </w:r>
    </w:p>
    <w:p w:rsidR="00C40FDF" w:rsidRDefault="00693C65" w:rsidP="00C40FDF">
      <w:ins w:id="58" w:author="Macheng Shen" w:date="2016-04-17T16:24:00Z">
        <w:r>
          <w:t>H represents the innovation of the pairing and H is the associated J</w:t>
        </w:r>
        <w:del w:id="59" w:author="司马由缰" w:date="2016-04-17T18:02:00Z">
          <w:r w:rsidDel="004F7126">
            <w:delText>o</w:delText>
          </w:r>
        </w:del>
      </w:ins>
      <w:ins w:id="60" w:author="司马由缰" w:date="2016-04-17T18:02:00Z">
        <w:r w:rsidR="004F7126">
          <w:t>a</w:t>
        </w:r>
      </w:ins>
      <w:ins w:id="61" w:author="Macheng Shen" w:date="2016-04-17T16:24:00Z">
        <w:r>
          <w:t>cobian</w:t>
        </w:r>
      </w:ins>
    </w:p>
    <w:p w:rsidR="00C40FDF" w:rsidRDefault="00C40FDF" w:rsidP="00C40FDF">
      <w:r>
        <w:t>h_{</w:t>
      </w:r>
      <w:proofErr w:type="spellStart"/>
      <w:r>
        <w:t>gai</w:t>
      </w:r>
      <w:proofErr w:type="spellEnd"/>
      <w:r>
        <w:t>}(x)=0</w:t>
      </w:r>
    </w:p>
    <w:p w:rsidR="00C40FDF" w:rsidRDefault="00C40FDF" w:rsidP="00C40FDF"/>
    <w:p w:rsidR="00C40FDF" w:rsidRDefault="00C40FDF" w:rsidP="00C40FDF">
      <w:r>
        <w:t>h_{</w:t>
      </w:r>
      <w:proofErr w:type="spellStart"/>
      <w:r>
        <w:t>gai</w:t>
      </w:r>
      <w:proofErr w:type="spellEnd"/>
      <w:r>
        <w:t>}(x)=\begin{</w:t>
      </w:r>
      <w:proofErr w:type="spellStart"/>
      <w:r>
        <w:t>bmatrix</w:t>
      </w:r>
      <w:proofErr w:type="spellEnd"/>
      <w:r>
        <w:t>}</w:t>
      </w:r>
    </w:p>
    <w:p w:rsidR="00C40FDF" w:rsidRDefault="00C40FDF" w:rsidP="00C40FDF">
      <w:r>
        <w:t>h</w:t>
      </w:r>
      <w:proofErr w:type="gramStart"/>
      <w:r>
        <w:t>_{</w:t>
      </w:r>
      <w:proofErr w:type="spellStart"/>
      <w:proofErr w:type="gramEnd"/>
      <w:r>
        <w:t>ij</w:t>
      </w:r>
      <w:proofErr w:type="spellEnd"/>
      <w:r>
        <w:t>_{</w:t>
      </w:r>
      <w:proofErr w:type="spellStart"/>
      <w:r>
        <w:t>i</w:t>
      </w:r>
      <w:proofErr w:type="spellEnd"/>
      <w:r>
        <w:t xml:space="preserve">}}(x)\\... </w:t>
      </w:r>
    </w:p>
    <w:p w:rsidR="00C40FDF" w:rsidRDefault="00C40FDF" w:rsidP="00C40FDF">
      <w:r>
        <w:lastRenderedPageBreak/>
        <w:t>\\ h</w:t>
      </w:r>
      <w:proofErr w:type="gramStart"/>
      <w:r>
        <w:t>_{</w:t>
      </w:r>
      <w:proofErr w:type="spellStart"/>
      <w:proofErr w:type="gramEnd"/>
      <w:r>
        <w:t>mj</w:t>
      </w:r>
      <w:proofErr w:type="spellEnd"/>
      <w:r>
        <w:t>_{m}}(x)</w:t>
      </w:r>
    </w:p>
    <w:p w:rsidR="001A0F56" w:rsidRDefault="00C40FDF" w:rsidP="00C40FDF">
      <w:r>
        <w:t>\end{</w:t>
      </w:r>
      <w:proofErr w:type="spellStart"/>
      <w:r>
        <w:t>bmatrix</w:t>
      </w:r>
      <w:proofErr w:type="spellEnd"/>
      <w:r>
        <w:t>}\</w:t>
      </w:r>
      <w:proofErr w:type="spellStart"/>
      <w:r>
        <w:t>simeq</w:t>
      </w:r>
      <w:proofErr w:type="spellEnd"/>
      <w:r>
        <w:t xml:space="preserve"> h</w:t>
      </w:r>
      <w:proofErr w:type="gramStart"/>
      <w:r>
        <w:t>_{</w:t>
      </w:r>
      <w:proofErr w:type="spellStart"/>
      <w:proofErr w:type="gramEnd"/>
      <w:r>
        <w:t>gai</w:t>
      </w:r>
      <w:proofErr w:type="spellEnd"/>
      <w:r>
        <w:t>}(\hat{x})+H_{</w:t>
      </w:r>
      <w:proofErr w:type="spellStart"/>
      <w:r>
        <w:t>gai</w:t>
      </w:r>
      <w:proofErr w:type="spellEnd"/>
      <w:r>
        <w:t>}(x-\hat{x})</w:t>
      </w:r>
    </w:p>
    <w:p w:rsidR="00C40FDF" w:rsidRDefault="00C40FDF" w:rsidP="00C40FDF"/>
    <w:p w:rsidR="00C40FDF" w:rsidRDefault="00C40FDF" w:rsidP="00C40FDF">
      <w:r>
        <w:t>H_{gai}={\partial}h_{gai}/{\partial}x|_{\hat{(x)}}=\begin{bmatrix}</w:t>
      </w:r>
    </w:p>
    <w:p w:rsidR="00C40FDF" w:rsidRDefault="00C40FDF" w:rsidP="00C40FDF">
      <w:r>
        <w:t>H</w:t>
      </w:r>
      <w:proofErr w:type="gramStart"/>
      <w:r>
        <w:t>_{</w:t>
      </w:r>
      <w:proofErr w:type="gramEnd"/>
      <w:r>
        <w:t>1j_{1}}\\ ...</w:t>
      </w:r>
    </w:p>
    <w:p w:rsidR="00C40FDF" w:rsidRDefault="00C40FDF" w:rsidP="00C40FDF">
      <w:r>
        <w:t>\\ h_{</w:t>
      </w:r>
      <w:proofErr w:type="spellStart"/>
      <w:r>
        <w:t>mj</w:t>
      </w:r>
      <w:proofErr w:type="spellEnd"/>
      <w:r>
        <w:t>_{m}}</w:t>
      </w:r>
    </w:p>
    <w:p w:rsidR="00C40FDF" w:rsidRDefault="00C40FDF" w:rsidP="00C40FDF">
      <w:r>
        <w:t>\end{</w:t>
      </w:r>
      <w:proofErr w:type="spellStart"/>
      <w:r>
        <w:t>bmatrix</w:t>
      </w:r>
      <w:proofErr w:type="spellEnd"/>
      <w:r>
        <w:t>}</w:t>
      </w:r>
    </w:p>
    <w:p w:rsidR="00C40FDF" w:rsidRDefault="004422FE">
      <w:pPr>
        <w:autoSpaceDE w:val="0"/>
        <w:autoSpaceDN w:val="0"/>
        <w:adjustRightInd w:val="0"/>
        <w:spacing w:after="0" w:line="240" w:lineRule="auto"/>
        <w:rPr>
          <w:ins w:id="62" w:author="Macheng Shen" w:date="2016-04-17T16:25:00Z"/>
          <w:rFonts w:ascii="CMR10" w:hAnsi="CMR10" w:cs="CMR10"/>
          <w:sz w:val="20"/>
          <w:szCs w:val="20"/>
        </w:rPr>
        <w:pPrChange w:id="63" w:author="Macheng Shen" w:date="2016-04-17T16:25:00Z">
          <w:pPr/>
        </w:pPrChange>
      </w:pPr>
      <w:ins w:id="64" w:author="Macheng Shen" w:date="2016-04-17T16:25:00Z">
        <w:r>
          <w:rPr>
            <w:rFonts w:ascii="CMR10" w:hAnsi="CMR10" w:cs="CMR10"/>
            <w:sz w:val="20"/>
            <w:szCs w:val="20"/>
          </w:rPr>
          <w:t xml:space="preserve">The validity of </w:t>
        </w:r>
        <w:r w:rsidR="00032850">
          <w:rPr>
            <w:rFonts w:ascii="CMR10" w:hAnsi="CMR10" w:cs="CMR10"/>
            <w:sz w:val="20"/>
            <w:szCs w:val="20"/>
          </w:rPr>
          <w:t xml:space="preserve">the hypothesis </w:t>
        </w:r>
        <w:r>
          <w:rPr>
            <w:rFonts w:ascii="CMSY10" w:hAnsi="CMSY10" w:cs="CMSY10"/>
            <w:i/>
            <w:iCs/>
            <w:sz w:val="20"/>
            <w:szCs w:val="20"/>
          </w:rPr>
          <w:t xml:space="preserve">H </w:t>
        </w:r>
        <w:r>
          <w:rPr>
            <w:rFonts w:ascii="CMR10" w:hAnsi="CMR10" w:cs="CMR10"/>
            <w:sz w:val="20"/>
            <w:szCs w:val="20"/>
          </w:rPr>
          <w:t xml:space="preserve">can be determined using an innovation test on the joint innovation </w:t>
        </w:r>
        <w:proofErr w:type="spellStart"/>
        <w:r>
          <w:rPr>
            <w:rFonts w:ascii="CMBX10" w:hAnsi="CMBX10" w:cs="CMBX10"/>
            <w:sz w:val="20"/>
            <w:szCs w:val="20"/>
          </w:rPr>
          <w:t>h</w:t>
        </w:r>
        <w:r>
          <w:rPr>
            <w:rFonts w:ascii="CMSY7" w:hAnsi="CMSY7" w:cs="CMSY7"/>
            <w:i/>
            <w:iCs/>
            <w:sz w:val="14"/>
            <w:szCs w:val="14"/>
          </w:rPr>
          <w:t>H</w:t>
        </w:r>
        <w:proofErr w:type="spellEnd"/>
        <w:r>
          <w:rPr>
            <w:rFonts w:ascii="CMR10" w:hAnsi="CMR10" w:cs="CMR10"/>
            <w:sz w:val="20"/>
            <w:szCs w:val="20"/>
          </w:rPr>
          <w:t>(ˆ</w:t>
        </w:r>
        <w:r>
          <w:rPr>
            <w:rFonts w:ascii="CMBX10" w:hAnsi="CMBX10" w:cs="CMBX10"/>
            <w:sz w:val="20"/>
            <w:szCs w:val="20"/>
          </w:rPr>
          <w:t>x</w:t>
        </w:r>
        <w:r>
          <w:rPr>
            <w:rFonts w:ascii="CMR10" w:hAnsi="CMR10" w:cs="CMR10"/>
            <w:sz w:val="20"/>
            <w:szCs w:val="20"/>
          </w:rPr>
          <w:t>) as follows:</w:t>
        </w:r>
      </w:ins>
    </w:p>
    <w:p w:rsidR="004422FE" w:rsidRPr="004422FE" w:rsidRDefault="004422FE">
      <w:pPr>
        <w:autoSpaceDE w:val="0"/>
        <w:autoSpaceDN w:val="0"/>
        <w:adjustRightInd w:val="0"/>
        <w:spacing w:after="0" w:line="240" w:lineRule="auto"/>
        <w:rPr>
          <w:rFonts w:ascii="CMR10" w:hAnsi="CMR10" w:cs="CMR10"/>
          <w:sz w:val="20"/>
          <w:szCs w:val="20"/>
          <w:rPrChange w:id="65" w:author="Macheng Shen" w:date="2016-04-17T16:25:00Z">
            <w:rPr/>
          </w:rPrChange>
        </w:rPr>
        <w:pPrChange w:id="66" w:author="Macheng Shen" w:date="2016-04-17T16:25:00Z">
          <w:pPr/>
        </w:pPrChange>
      </w:pPr>
    </w:p>
    <w:p w:rsidR="00C40FDF" w:rsidRDefault="00C40FDF" w:rsidP="00C40FDF">
      <w:r>
        <w:t>D_{gai}^{2}=h_{gai}(\hat{x})^{T}(H_{gai}PH_{gai})^{-1}h_{gai}(\hat{x})&lt; \chi _{d,\alpha }^{2}</w:t>
      </w:r>
    </w:p>
    <w:p w:rsidR="00C40FDF" w:rsidRPr="00032850" w:rsidRDefault="00032850">
      <w:pPr>
        <w:autoSpaceDE w:val="0"/>
        <w:autoSpaceDN w:val="0"/>
        <w:adjustRightInd w:val="0"/>
        <w:spacing w:after="0" w:line="240" w:lineRule="auto"/>
        <w:rPr>
          <w:rFonts w:ascii="CMR10" w:hAnsi="CMR10" w:cs="CMR10"/>
          <w:sz w:val="20"/>
          <w:szCs w:val="20"/>
          <w:rPrChange w:id="67" w:author="Macheng Shen" w:date="2016-04-17T16:27:00Z">
            <w:rPr/>
          </w:rPrChange>
        </w:rPr>
        <w:pPrChange w:id="68" w:author="Macheng Shen" w:date="2016-04-17T16:27:00Z">
          <w:pPr/>
        </w:pPrChange>
      </w:pPr>
      <w:ins w:id="69" w:author="Macheng Shen" w:date="2016-04-17T16:26:00Z">
        <w:r>
          <w:rPr>
            <w:rFonts w:ascii="CMR10" w:hAnsi="CMR10" w:cs="CMR10"/>
            <w:sz w:val="20"/>
            <w:szCs w:val="20"/>
          </w:rPr>
          <w:t>Once this hypothesis has been determined, a new estimate ˆ</w:t>
        </w:r>
        <w:r>
          <w:rPr>
            <w:rFonts w:ascii="CMBX10" w:hAnsi="CMBX10" w:cs="CMBX10"/>
            <w:sz w:val="20"/>
            <w:szCs w:val="20"/>
          </w:rPr>
          <w:t>x</w:t>
        </w:r>
        <w:r>
          <w:rPr>
            <w:rFonts w:ascii="CMSY7" w:hAnsi="CMSY7" w:cs="CMSY7"/>
            <w:i/>
            <w:iCs/>
            <w:sz w:val="14"/>
            <w:szCs w:val="14"/>
          </w:rPr>
          <w:t xml:space="preserve">0 </w:t>
        </w:r>
        <w:r>
          <w:rPr>
            <w:rFonts w:ascii="CMR10" w:hAnsi="CMR10" w:cs="CMR10"/>
            <w:sz w:val="20"/>
            <w:szCs w:val="20"/>
          </w:rPr>
          <w:t>of</w:t>
        </w:r>
      </w:ins>
      <w:ins w:id="70" w:author="Macheng Shen" w:date="2016-04-17T16:27:00Z">
        <w:r>
          <w:rPr>
            <w:rFonts w:ascii="CMR10" w:hAnsi="CMR10" w:cs="CMR10"/>
            <w:sz w:val="20"/>
            <w:szCs w:val="20"/>
          </w:rPr>
          <w:t xml:space="preserve"> </w:t>
        </w:r>
      </w:ins>
      <w:ins w:id="71" w:author="Macheng Shen" w:date="2016-04-17T16:26:00Z">
        <w:r>
          <w:rPr>
            <w:rFonts w:ascii="CMR10" w:hAnsi="CMR10" w:cs="CMR10"/>
            <w:sz w:val="20"/>
            <w:szCs w:val="20"/>
          </w:rPr>
          <w:t xml:space="preserve">the state vector and its covariance </w:t>
        </w:r>
        <w:r>
          <w:rPr>
            <w:rFonts w:ascii="CMBX10" w:hAnsi="CMBX10" w:cs="CMBX10"/>
            <w:sz w:val="20"/>
            <w:szCs w:val="20"/>
          </w:rPr>
          <w:t>P</w:t>
        </w:r>
        <w:r>
          <w:rPr>
            <w:rFonts w:ascii="CMSY7" w:hAnsi="CMSY7" w:cs="CMSY7"/>
            <w:i/>
            <w:iCs/>
            <w:sz w:val="14"/>
            <w:szCs w:val="14"/>
          </w:rPr>
          <w:t>0</w:t>
        </w:r>
        <w:r>
          <w:rPr>
            <w:rFonts w:ascii="CMR10" w:hAnsi="CMR10" w:cs="CMR10"/>
            <w:sz w:val="20"/>
            <w:szCs w:val="20"/>
          </w:rPr>
          <w:t xml:space="preserve"> can be obtained by applying the modified EKF update</w:t>
        </w:r>
      </w:ins>
      <w:ins w:id="72" w:author="Macheng Shen" w:date="2016-04-17T16:27:00Z">
        <w:r>
          <w:rPr>
            <w:rFonts w:ascii="CMR10" w:hAnsi="CMR10" w:cs="CMR10"/>
            <w:sz w:val="20"/>
            <w:szCs w:val="20"/>
          </w:rPr>
          <w:t xml:space="preserve"> </w:t>
        </w:r>
      </w:ins>
      <w:ins w:id="73" w:author="Macheng Shen" w:date="2016-04-17T16:26:00Z">
        <w:r>
          <w:rPr>
            <w:rFonts w:ascii="CMR10" w:hAnsi="CMR10" w:cs="CMR10"/>
            <w:sz w:val="20"/>
            <w:szCs w:val="20"/>
          </w:rPr>
          <w:t>equations</w:t>
        </w:r>
      </w:ins>
    </w:p>
    <w:p w:rsidR="00C40FDF" w:rsidRDefault="00C40FDF" w:rsidP="00C40FDF">
      <w:r>
        <w:t>d=dim(h_{</w:t>
      </w:r>
      <w:proofErr w:type="spellStart"/>
      <w:r>
        <w:t>gai</w:t>
      </w:r>
      <w:proofErr w:type="spellEnd"/>
      <w:r>
        <w:t>})</w:t>
      </w:r>
    </w:p>
    <w:p w:rsidR="00C40FDF" w:rsidRDefault="00C40FDF" w:rsidP="00C40FDF"/>
    <w:p w:rsidR="00C40FDF" w:rsidRDefault="00C40FDF" w:rsidP="00C40FDF">
      <w:r>
        <w:t>\hat{x</w:t>
      </w:r>
      <w:proofErr w:type="gramStart"/>
      <w:r>
        <w:t>}^</w:t>
      </w:r>
      <w:proofErr w:type="gramEnd"/>
      <w:r>
        <w:t>{'}=\hat{x}-</w:t>
      </w:r>
      <w:proofErr w:type="spellStart"/>
      <w:r>
        <w:t>Kh</w:t>
      </w:r>
      <w:proofErr w:type="spellEnd"/>
      <w:r>
        <w:t>_{</w:t>
      </w:r>
      <w:proofErr w:type="spellStart"/>
      <w:r>
        <w:t>gai</w:t>
      </w:r>
      <w:proofErr w:type="spellEnd"/>
      <w:r>
        <w:t>}(\hat{x})</w:t>
      </w:r>
    </w:p>
    <w:p w:rsidR="00C40FDF" w:rsidRDefault="00C40FDF" w:rsidP="00C40FDF"/>
    <w:p w:rsidR="00C40FDF" w:rsidRDefault="00C40FDF" w:rsidP="00C40FDF">
      <w:r>
        <w:t>{P}'</w:t>
      </w:r>
      <w:proofErr w:type="gramStart"/>
      <w:r>
        <w:t>=(</w:t>
      </w:r>
      <w:proofErr w:type="gramEnd"/>
      <w:r>
        <w:t>I-KH_{</w:t>
      </w:r>
      <w:proofErr w:type="spellStart"/>
      <w:r>
        <w:t>gai</w:t>
      </w:r>
      <w:proofErr w:type="spellEnd"/>
      <w:r>
        <w:t>})P</w:t>
      </w:r>
    </w:p>
    <w:p w:rsidR="00C40FDF" w:rsidRDefault="00C40FDF" w:rsidP="00C40FDF"/>
    <w:p w:rsidR="00C40FDF" w:rsidRDefault="00C40FDF" w:rsidP="00C40FDF">
      <w:r>
        <w:t>K=PH_{</w:t>
      </w:r>
      <w:proofErr w:type="spellStart"/>
      <w:r>
        <w:t>gai</w:t>
      </w:r>
      <w:proofErr w:type="spellEnd"/>
      <w:r>
        <w:t>}^{T}(H_{</w:t>
      </w:r>
      <w:proofErr w:type="spellStart"/>
      <w:r>
        <w:t>gai</w:t>
      </w:r>
      <w:proofErr w:type="spellEnd"/>
      <w:r>
        <w:t>}PH_{</w:t>
      </w:r>
      <w:proofErr w:type="spellStart"/>
      <w:r>
        <w:t>gai</w:t>
      </w:r>
      <w:proofErr w:type="spellEnd"/>
      <w:r>
        <w:t>}^{T})^{-1}</w:t>
      </w:r>
    </w:p>
    <w:p w:rsidR="00F20A07" w:rsidRDefault="00032850" w:rsidP="00C40FDF">
      <w:ins w:id="74" w:author="Macheng Shen" w:date="2016-04-17T16:27:00Z">
        <w:r>
          <w:t xml:space="preserve">After the modified EKF update, the associated features become fully correlated with </w:t>
        </w:r>
      </w:ins>
      <w:ins w:id="75" w:author="Macheng Shen" w:date="2016-04-17T16:28:00Z">
        <w:r>
          <w:t xml:space="preserve">the </w:t>
        </w:r>
      </w:ins>
      <w:ins w:id="76" w:author="Macheng Shen" w:date="2016-04-17T16:27:00Z">
        <w:r>
          <w:t xml:space="preserve">same mean and covariance, and </w:t>
        </w:r>
      </w:ins>
      <w:ins w:id="77" w:author="Macheng Shen" w:date="2016-04-17T16:28:00Z">
        <w:r>
          <w:t>one of the duplicate can be eliminated.</w:t>
        </w:r>
      </w:ins>
    </w:p>
    <w:p w:rsidR="00DF23C9" w:rsidRDefault="00DF23C9" w:rsidP="00C40FDF">
      <w:r>
        <w:t>Adaptive Step Number</w:t>
      </w:r>
    </w:p>
    <w:p w:rsidR="00DF23C9" w:rsidRDefault="00DF23C9" w:rsidP="00DF23C9">
      <w:r>
        <w:t>Another difficult</w:t>
      </w:r>
      <w:ins w:id="78" w:author="Macheng Shen" w:date="2016-04-17T16:28:00Z">
        <w:r w:rsidR="00A12791">
          <w:t>y</w:t>
        </w:r>
      </w:ins>
      <w:del w:id="79" w:author="Macheng Shen" w:date="2016-04-17T16:28:00Z">
        <w:r w:rsidDel="00A12791">
          <w:delText>ies</w:delText>
        </w:r>
      </w:del>
      <w:r>
        <w:t xml:space="preserve"> to get a good SLA</w:t>
      </w:r>
      <w:bookmarkStart w:id="80" w:name="_GoBack"/>
      <w:bookmarkEnd w:id="80"/>
      <w:r>
        <w:t xml:space="preserve">M result is </w:t>
      </w:r>
      <w:ins w:id="81" w:author="Macheng Shen" w:date="2016-04-17T16:31:00Z">
        <w:r w:rsidR="00525BAD">
          <w:t xml:space="preserve">to determine </w:t>
        </w:r>
      </w:ins>
      <w:del w:id="82" w:author="Macheng Shen" w:date="2016-04-17T16:32:00Z">
        <w:r w:rsidDel="00525BAD">
          <w:delText>how to avoid map fusion right after a sharp turn</w:delText>
        </w:r>
      </w:del>
      <w:ins w:id="83" w:author="Macheng Shen" w:date="2016-04-17T16:32:00Z">
        <w:r w:rsidR="00525BAD">
          <w:t>when to conduct map fusion</w:t>
        </w:r>
      </w:ins>
      <w:r>
        <w:t xml:space="preserve">. </w:t>
      </w:r>
      <w:r w:rsidRPr="00DF23C9">
        <w:t xml:space="preserve">Map fusion right after a sharp turn can be susceptible to linearization error of covariance propagation, resulting in wrong data association. adaptive number of step for local SLAM </w:t>
      </w:r>
      <w:ins w:id="84" w:author="Macheng Shen" w:date="2016-04-17T16:32:00Z">
        <w:r w:rsidR="00525BAD">
          <w:t xml:space="preserve">is applied </w:t>
        </w:r>
      </w:ins>
      <w:r w:rsidRPr="00DF23C9">
        <w:t>to avoid fusion under large uncertainty, delaying the fusion process until sufficient number of pairings appears for robust JCBB.</w:t>
      </w:r>
    </w:p>
    <w:p w:rsidR="004D05A0" w:rsidRDefault="004D05A0" w:rsidP="00DF23C9"/>
    <w:p w:rsidR="004D05A0" w:rsidRPr="00DF23C9" w:rsidRDefault="004D05A0" w:rsidP="00DF23C9"/>
    <w:p w:rsidR="00DF23C9" w:rsidRDefault="00DF23C9" w:rsidP="00C40FDF"/>
    <w:sectPr w:rsidR="00DF2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MI5">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SY7">
    <w:altName w:val="Times New Roman"/>
    <w:panose1 w:val="00000000000000000000"/>
    <w:charset w:val="00"/>
    <w:family w:val="auto"/>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cheng Shen">
    <w15:presenceInfo w15:providerId="Windows Live" w15:userId="164e9d2cdce1a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6A"/>
    <w:rsid w:val="00032850"/>
    <w:rsid w:val="00044DC1"/>
    <w:rsid w:val="00050218"/>
    <w:rsid w:val="00077B4D"/>
    <w:rsid w:val="00126F87"/>
    <w:rsid w:val="001507D5"/>
    <w:rsid w:val="00152E94"/>
    <w:rsid w:val="001679FE"/>
    <w:rsid w:val="001A0F56"/>
    <w:rsid w:val="001F33EF"/>
    <w:rsid w:val="00206491"/>
    <w:rsid w:val="00233701"/>
    <w:rsid w:val="00237BD4"/>
    <w:rsid w:val="002C2C2F"/>
    <w:rsid w:val="00354FB6"/>
    <w:rsid w:val="003917CD"/>
    <w:rsid w:val="003D0894"/>
    <w:rsid w:val="004422FE"/>
    <w:rsid w:val="004A62CF"/>
    <w:rsid w:val="004B3A6A"/>
    <w:rsid w:val="004D05A0"/>
    <w:rsid w:val="004F7126"/>
    <w:rsid w:val="005241C7"/>
    <w:rsid w:val="00525BAD"/>
    <w:rsid w:val="005536C0"/>
    <w:rsid w:val="005D7316"/>
    <w:rsid w:val="00693C65"/>
    <w:rsid w:val="006C1A8F"/>
    <w:rsid w:val="006E1254"/>
    <w:rsid w:val="00726D8D"/>
    <w:rsid w:val="00737220"/>
    <w:rsid w:val="0078248F"/>
    <w:rsid w:val="00787DC5"/>
    <w:rsid w:val="008558D0"/>
    <w:rsid w:val="00862B4A"/>
    <w:rsid w:val="0087488F"/>
    <w:rsid w:val="008A6028"/>
    <w:rsid w:val="009257A1"/>
    <w:rsid w:val="009C3942"/>
    <w:rsid w:val="009F0626"/>
    <w:rsid w:val="00A12791"/>
    <w:rsid w:val="00AB0519"/>
    <w:rsid w:val="00AD0CB0"/>
    <w:rsid w:val="00B0769F"/>
    <w:rsid w:val="00B14B76"/>
    <w:rsid w:val="00BF16A7"/>
    <w:rsid w:val="00C06060"/>
    <w:rsid w:val="00C40FDF"/>
    <w:rsid w:val="00C6124C"/>
    <w:rsid w:val="00CD6FF5"/>
    <w:rsid w:val="00D639EE"/>
    <w:rsid w:val="00DB369E"/>
    <w:rsid w:val="00DF23C9"/>
    <w:rsid w:val="00E04230"/>
    <w:rsid w:val="00EA66B3"/>
    <w:rsid w:val="00F20A07"/>
    <w:rsid w:val="00FC58FB"/>
    <w:rsid w:val="00FD5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23C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1F33EF"/>
    <w:pPr>
      <w:spacing w:after="0" w:line="240" w:lineRule="auto"/>
    </w:pPr>
    <w:rPr>
      <w:rFonts w:ascii="Segoe UI" w:hAnsi="Segoe UI" w:cs="Segoe UI"/>
      <w:sz w:val="18"/>
      <w:szCs w:val="18"/>
    </w:rPr>
  </w:style>
  <w:style w:type="character" w:customStyle="1" w:styleId="Char">
    <w:name w:val="批注框文本 Char"/>
    <w:basedOn w:val="a0"/>
    <w:link w:val="a4"/>
    <w:uiPriority w:val="99"/>
    <w:semiHidden/>
    <w:rsid w:val="001F33E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23C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1F33EF"/>
    <w:pPr>
      <w:spacing w:after="0" w:line="240" w:lineRule="auto"/>
    </w:pPr>
    <w:rPr>
      <w:rFonts w:ascii="Segoe UI" w:hAnsi="Segoe UI" w:cs="Segoe UI"/>
      <w:sz w:val="18"/>
      <w:szCs w:val="18"/>
    </w:rPr>
  </w:style>
  <w:style w:type="character" w:customStyle="1" w:styleId="Char">
    <w:name w:val="批注框文本 Char"/>
    <w:basedOn w:val="a0"/>
    <w:link w:val="a4"/>
    <w:uiPriority w:val="99"/>
    <w:semiHidden/>
    <w:rsid w:val="001F33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5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CAEN</Company>
  <LinksUpToDate>false</LinksUpToDate>
  <CharactersWithSpaces>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Shengjia</dc:creator>
  <cp:keywords/>
  <dc:description/>
  <cp:lastModifiedBy>司马由缰</cp:lastModifiedBy>
  <cp:revision>44</cp:revision>
  <dcterms:created xsi:type="dcterms:W3CDTF">2016-04-16T21:04:00Z</dcterms:created>
  <dcterms:modified xsi:type="dcterms:W3CDTF">2016-04-17T22:20:00Z</dcterms:modified>
</cp:coreProperties>
</file>